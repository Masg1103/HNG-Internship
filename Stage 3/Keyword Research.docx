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Keyword Research, Competitive Analysis, and Content Strategy Presentation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This presentation aims to outline the findings from our comprehensive keyword research, provide insights into competitive analysis within key clusters, and present a strategic content approach designed to drive traffic and engagement.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Methodology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Research Approach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Google Keyword Planner, SEMrush, and Ahrefs.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clusters of keywords relevant to our industry and audience.</w:t>
      </w:r>
    </w:p>
    <w:sdt>
      <w:sdtPr>
        <w:tag w:val="goog_rdk_2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ins w:author="Abena Gyasi" w:id="0" w:date="2024-07-13T19:46:58Z"/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Resulted in a refined list of target keywords categorized into strategic clusters.</w:t>
          </w:r>
          <w:sdt>
            <w:sdtPr>
              <w:tag w:val="goog_rdk_1"/>
            </w:sdtPr>
            <w:sdtContent>
              <w:ins w:author="Abena Gyasi" w:id="0" w:date="2024-07-13T19:46:5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omic Sans MS" w:cs="Comic Sans MS" w:eastAsia="Comic Sans MS" w:hAnsi="Comic Sans MS"/>
              <w:u w:val="none"/>
              <w:rPrChange w:author="Abena Gyasi" w:id="1" w:date="2024-07-13T19:46:58Z">
                <w:rPr>
                  <w:rFonts w:ascii="Comic Sans MS" w:cs="Comic Sans MS" w:eastAsia="Comic Sans MS" w:hAnsi="Comic Sans MS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Abena Gyasi" w:id="0" w:date="2024-07-13T19:46:58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5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3"/>
            </w:sdtPr>
            <w:sdtContent>
              <w:ins w:author="Abena Gyasi" w:id="0" w:date="2024-07-13T19:46:58Z">
                <w:r w:rsidDel="00000000" w:rsidR="00000000" w:rsidRPr="00000000">
                  <w:rPr>
                    <w:rFonts w:ascii="Comic Sans MS" w:cs="Comic Sans MS" w:eastAsia="Comic Sans MS" w:hAnsi="Comic Sans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Google Rank checker and Google SEO Checker for competitor analysis</w:t>
                </w:r>
              </w:ins>
            </w:sdtContent>
          </w:sdt>
          <w:sdt>
            <w:sdtPr>
              <w:tag w:val="goog_rdk_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B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Key Keyword Clusters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Identified Clusters: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and Laravel Development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Frameworks and Tools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and Authentication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 and Transactions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 and Design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Integration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Management and Productivity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/>
        <w:drawing>
          <wp:inline distB="0" distT="0" distL="0" distR="0">
            <wp:extent cx="6353361" cy="3544113"/>
            <wp:effectExtent b="0" l="0" r="0" t="0"/>
            <wp:docPr descr="A cloud of words&#10;&#10;Description automatically generated" id="1991869778" name="image1.png"/>
            <a:graphic>
              <a:graphicData uri="http://schemas.openxmlformats.org/drawingml/2006/picture">
                <pic:pic>
                  <pic:nvPicPr>
                    <pic:cNvPr descr="A cloud of words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361" cy="354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Strategic Content Approach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Content Strategy Overview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 Develop high quality, SEO optimized content aligned with identified clusters.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Approach: Create informative articles addressing specific pain points and interests within each cluster.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Titles: Curate compelling titles optimized for target keywords to capture organic traffic.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List of Article Titles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Sample Article Titles: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1. Best Practices for Laravel CRUD Operations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 Implementing Secure Authentication in PHP Applications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3. Comparative Analysis: Laravel vs. Symfony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4. Scalability Solutions for PHP Applications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5. Choosing the Right PHP Boilerplate for Your Project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Traffic Capture Strategy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Detailed Breakdown: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Laravel CRUD Operations: Targets developers seeking efficiency in Laravel development practices.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Secure Authentication in PHP Applications: Addresses the growing need for robust security measures in PHP applications.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 Analysis: Laravel vs. Symfony: Appeals to developers comparing features and capabilities of popular PHP frameworks.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Solutions for PHP Applications: Meets the demand for scalable PHP solutions among developers and tech enthusiasts.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the Right PHP Boilerplate for Your Project: Helps developers navigate the selection process of PHP boilerplates, optimizing for their specific project needs.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Competitive Landscape Analysis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Cluster Focus: PHP Development Frameworks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 vs. Symfony: Comparison of key metrics including user base, documentation, and community support.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1 (Laravel): Strengths include extensive ecosystem and </w:t>
      </w:r>
      <w:sdt>
        <w:sdtPr>
          <w:tag w:val="goog_rdk_6"/>
        </w:sdtPr>
        <w:sdtContent>
          <w:ins w:author="Maryam Habib" w:id="2" w:date="2024-07-13T19:51:16Z"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user-friendly</w:t>
            </w:r>
          </w:ins>
        </w:sdtContent>
      </w:sdt>
      <w:sdt>
        <w:sdtPr>
          <w:tag w:val="goog_rdk_7"/>
        </w:sdtPr>
        <w:sdtContent>
          <w:del w:author="Maryam Habib" w:id="2" w:date="2024-07-13T19:51:16Z"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user friendly</w:delText>
            </w:r>
          </w:del>
        </w:sdtContent>
      </w:sdt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architecture.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2 (Symfony): Notable for robust enterprise level solutions but faces challenges in search volume compared to Laravel.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Cluster Focus: PHP Boilerplate Projects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PHP Boilerplate Solutions: Evaluation based on ease of integration, scalability, and community support.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1 (Laravel Boilerplate): Known for seamless integration with Laravel ecosystem yet lacking in comprehensive documentation.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 2 (Simple PHP Boilerplate): Offers simplicity and free access but limited scalability features.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Conclusion and Recommendations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Key Insights: Identified strategic clusters and target keywords critical for SEO success.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Content Strategy: Designed to attract and engage our target audience effectively.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Optimization: Continuously optimize content for emerging keywords and trends.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Monitoring: Regularly monitor competitor strategies and adjust SEO tactics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accordingly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Boluwatife Adesola" w:id="0" w:date="2024-07-13T19:48:36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create a new heading for tools and add the extensions we used as well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15:commentEx w15:paraId="0000004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omic Sans MS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A63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A63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A638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A63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A638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A638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A638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A638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A638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A638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A63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A638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A638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A638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A638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A638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A638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A638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A638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63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A63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A63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A63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A638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A638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A638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A638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638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A638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P3AOxUNX+RGgQRptQMrbymZvA==">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2024-07-13T18:32:00Z</dcterms:created>
  <dc:creator>Rukeme Agaren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2024-07-13T18:48:41Z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28fd9bdd-7ce1-435f-9b43-12081c74d454</vt:lpwstr>
  </property>
  <property fmtid="{D5CDD505-2E9C-101B-9397-08002B2CF9AE}" pid="7" name="MSIP_Label_defa4170-0d19-0005-0004-bc88714345d2_ActionId">
    <vt:lpwstr>3452ec88-aae4-4552-8f73-845ba81f70ef</vt:lpwstr>
  </property>
  <property fmtid="{D5CDD505-2E9C-101B-9397-08002B2CF9AE}" pid="8" name="MSIP_Label_defa4170-0d19-0005-0004-bc88714345d2_ContentBits">
    <vt:lpwstr>0</vt:lpwstr>
  </property>
</Properties>
</file>