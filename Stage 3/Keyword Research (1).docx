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Keyword Research, Competitive Analysis, and Content Strategy Presentation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mic Sans MS" w:cs="Comic Sans MS" w:eastAsia="Comic Sans MS" w:hAnsi="Comic Sans MS"/>
          <w:sz w:val="28"/>
          <w:szCs w:val="28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This presentation aims to outline the findings from our comprehensive keyword research, provide insights into competitive analysis within key clusters, and present a strategic content approach designed to drive traffic and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engagement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mic Sans MS" w:cs="Comic Sans MS" w:eastAsia="Comic Sans MS" w:hAnsi="Comic Sans MS"/>
          <w:sz w:val="28"/>
          <w:szCs w:val="28"/>
          <w:u w:val="single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u w:val="single"/>
          <w:rtl w:val="0"/>
        </w:rPr>
        <w:t xml:space="preserve">Methodology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 Research Approach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Utilized Google Keyword Planner, SEMrush, and Ahrefs.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Identified clusters of keywords relevant to our industry and audience.</w:t>
      </w:r>
    </w:p>
    <w:sdt>
      <w:sdtPr>
        <w:tag w:val="goog_rdk_3"/>
      </w:sdtPr>
      <w:sdtContent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ins w:author="Abena Gyasi" w:id="0" w:date="2024-07-13T19:46:58Z"/>
              <w:rFonts w:ascii="Comic Sans MS" w:cs="Comic Sans MS" w:eastAsia="Comic Sans MS" w:hAnsi="Comic Sans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mic Sans MS" w:cs="Comic Sans MS" w:eastAsia="Comic Sans MS" w:hAnsi="Comic Sans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Resulted in a refined list of target keywords categorized into strategic clusters.</w:t>
          </w:r>
          <w:sdt>
            <w:sdtPr>
              <w:tag w:val="goog_rdk_2"/>
            </w:sdtPr>
            <w:sdtContent>
              <w:ins w:author="Abena Gyasi" w:id="0" w:date="2024-07-13T19:46:58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omic Sans MS" w:cs="Comic Sans MS" w:eastAsia="Comic Sans MS" w:hAnsi="Comic Sans MS"/>
              <w:u w:val="none"/>
              <w:rPrChange w:author="Abena Gyasi" w:id="1" w:date="2024-07-13T19:46:58Z">
                <w:rPr>
                  <w:rFonts w:ascii="Comic Sans MS" w:cs="Comic Sans MS" w:eastAsia="Comic Sans MS" w:hAnsi="Comic Sans MS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rPrChange>
            </w:rPr>
            <w:pPrChange w:author="Abena Gyasi" w:id="0" w:date="2024-07-13T19:46:58Z">
              <w:pPr>
                <w:keepNext w:val="0"/>
                <w:keepLines w:val="0"/>
                <w:pageBreakBefore w:val="0"/>
                <w:widowControl w:val="1"/>
                <w:numPr>
                  <w:ilvl w:val="0"/>
                  <w:numId w:val="5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59" w:lineRule="auto"/>
                <w:ind w:left="720" w:right="0" w:hanging="360"/>
                <w:jc w:val="left"/>
              </w:pPr>
            </w:pPrChange>
          </w:pPr>
          <w:sdt>
            <w:sdtPr>
              <w:tag w:val="goog_rdk_4"/>
            </w:sdtPr>
            <w:sdtContent>
              <w:ins w:author="Abena Gyasi" w:id="0" w:date="2024-07-13T19:46:58Z">
                <w:r w:rsidDel="00000000" w:rsidR="00000000" w:rsidRPr="00000000">
                  <w:rPr>
                    <w:rFonts w:ascii="Comic Sans MS" w:cs="Comic Sans MS" w:eastAsia="Comic Sans MS" w:hAnsi="Comic Sans MS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Google Rank checker and Google SEO Checker for competitor analysis</w:t>
                </w:r>
              </w:ins>
            </w:sdtContent>
          </w:sdt>
          <w:sdt>
            <w:sdtPr>
              <w:tag w:val="goog_rdk_5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p w:rsidR="00000000" w:rsidDel="00000000" w:rsidP="00000000" w:rsidRDefault="00000000" w:rsidRPr="00000000" w14:paraId="0000000B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mic Sans MS" w:cs="Comic Sans MS" w:eastAsia="Comic Sans MS" w:hAnsi="Comic Sans MS"/>
          <w:sz w:val="28"/>
          <w:szCs w:val="28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u w:val="single"/>
          <w:rtl w:val="0"/>
        </w:rPr>
        <w:t xml:space="preserve">Key Keyword Clusters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Identified Clusters: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and Laravel Development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Frameworks and Tools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Management and Authentication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Payments and Transactions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Development and Design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Integration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Management and Productivity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Comic Sans MS" w:cs="Comic Sans MS" w:eastAsia="Comic Sans MS" w:hAnsi="Comic Sans MS"/>
        </w:rPr>
      </w:pPr>
      <w:sdt>
        <w:sdtPr>
          <w:tag w:val="goog_rdk_7"/>
        </w:sdtPr>
        <w:sdtContent>
          <w:commentRangeStart w:id="2"/>
        </w:sdtContent>
      </w:sdt>
      <w:r w:rsidDel="00000000" w:rsidR="00000000" w:rsidRPr="00000000">
        <w:rPr/>
        <w:drawing>
          <wp:inline distB="0" distT="0" distL="0" distR="0">
            <wp:extent cx="6353361" cy="3544113"/>
            <wp:effectExtent b="0" l="0" r="0" t="0"/>
            <wp:docPr descr="A cloud of words&#10;&#10;Description automatically generated" id="1991869778" name="image1.png"/>
            <a:graphic>
              <a:graphicData uri="http://schemas.openxmlformats.org/drawingml/2006/picture">
                <pic:pic>
                  <pic:nvPicPr>
                    <pic:cNvPr descr="A cloud of words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3361" cy="354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Comic Sans MS" w:cs="Comic Sans MS" w:eastAsia="Comic Sans MS" w:hAnsi="Comic Sans MS"/>
          <w:sz w:val="28"/>
          <w:szCs w:val="28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u w:val="single"/>
          <w:rtl w:val="0"/>
        </w:rPr>
        <w:t xml:space="preserve">Strategic Content Approach</w:t>
      </w:r>
    </w:p>
    <w:p w:rsidR="00000000" w:rsidDel="00000000" w:rsidP="00000000" w:rsidRDefault="00000000" w:rsidRPr="00000000" w14:paraId="00000018">
      <w:pPr>
        <w:spacing w:after="0" w:lineRule="auto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Content Strategy Overview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Objective: Develop high quality, SEO optimized content aligned with identified clusters.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Approach: Create informative articles addressing specific pain points and interests within each cluster.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Titles: Curate compelling titles optimized for target keywords to capture organic traffic.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Comic Sans MS" w:cs="Comic Sans MS" w:eastAsia="Comic Sans MS" w:hAnsi="Comic Sans MS"/>
          <w:sz w:val="28"/>
          <w:szCs w:val="28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u w:val="single"/>
          <w:rtl w:val="0"/>
        </w:rPr>
        <w:t xml:space="preserve">List of Article Titles</w:t>
      </w:r>
    </w:p>
    <w:p w:rsidR="00000000" w:rsidDel="00000000" w:rsidP="00000000" w:rsidRDefault="00000000" w:rsidRPr="00000000" w14:paraId="0000001E">
      <w:pPr>
        <w:spacing w:after="0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Sample Article Titles:</w:t>
      </w:r>
    </w:p>
    <w:p w:rsidR="00000000" w:rsidDel="00000000" w:rsidP="00000000" w:rsidRDefault="00000000" w:rsidRPr="00000000" w14:paraId="0000001F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1. Best Practices for Laravel CRUD Operations</w:t>
      </w:r>
    </w:p>
    <w:p w:rsidR="00000000" w:rsidDel="00000000" w:rsidP="00000000" w:rsidRDefault="00000000" w:rsidRPr="00000000" w14:paraId="00000020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2. Implementing Secure Authentication in PHP Applications</w:t>
      </w:r>
    </w:p>
    <w:p w:rsidR="00000000" w:rsidDel="00000000" w:rsidP="00000000" w:rsidRDefault="00000000" w:rsidRPr="00000000" w14:paraId="00000021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3. Comparative Analysis: Laravel vs. Symfony</w:t>
      </w:r>
    </w:p>
    <w:p w:rsidR="00000000" w:rsidDel="00000000" w:rsidP="00000000" w:rsidRDefault="00000000" w:rsidRPr="00000000" w14:paraId="00000022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4. Scalability Solutions for PHP Applications</w:t>
      </w:r>
    </w:p>
    <w:p w:rsidR="00000000" w:rsidDel="00000000" w:rsidP="00000000" w:rsidRDefault="00000000" w:rsidRPr="00000000" w14:paraId="00000023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5. Choosing the Right PHP Boilerplate for Your Project</w:t>
      </w:r>
    </w:p>
    <w:p w:rsidR="00000000" w:rsidDel="00000000" w:rsidP="00000000" w:rsidRDefault="00000000" w:rsidRPr="00000000" w14:paraId="00000024">
      <w:pPr>
        <w:spacing w:after="0" w:lineRule="auto"/>
        <w:rPr>
          <w:rFonts w:ascii="Comic Sans MS" w:cs="Comic Sans MS" w:eastAsia="Comic Sans MS" w:hAnsi="Comic Sans MS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Comic Sans MS" w:cs="Comic Sans MS" w:eastAsia="Comic Sans MS" w:hAnsi="Comic Sans MS"/>
          <w:sz w:val="28"/>
          <w:szCs w:val="28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u w:val="single"/>
          <w:rtl w:val="0"/>
        </w:rPr>
        <w:t xml:space="preserve">Traffic Capture Strategy</w:t>
      </w:r>
    </w:p>
    <w:p w:rsidR="00000000" w:rsidDel="00000000" w:rsidP="00000000" w:rsidRDefault="00000000" w:rsidRPr="00000000" w14:paraId="00000026">
      <w:pPr>
        <w:spacing w:after="0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Detailed Breakdown: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Practices for Laravel CRUD Operations: Targets developers seeking efficiency in Laravel development practices.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Secure Authentication in PHP Applications: Addresses the growing need for robust security measures in PHP applications.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Comparative Analysis: Laravel vs. Symfony: Appeals to developers comparing features and capabilities of popular PHP frameworks.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Scalability Solutions for PHP Applications: Meets the demand for scalable PHP solutions among developers and tech enthusiasts.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Choosing the Right PHP Boilerplate for Your Project: Helps developers navigate the selection process of PHP boilerplates, optimizing for their specific project needs.</w:t>
      </w:r>
    </w:p>
    <w:p w:rsidR="00000000" w:rsidDel="00000000" w:rsidP="00000000" w:rsidRDefault="00000000" w:rsidRPr="00000000" w14:paraId="0000002C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Comic Sans MS" w:cs="Comic Sans MS" w:eastAsia="Comic Sans MS" w:hAnsi="Comic Sans MS"/>
          <w:sz w:val="28"/>
          <w:szCs w:val="28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u w:val="single"/>
          <w:rtl w:val="0"/>
        </w:rPr>
        <w:t xml:space="preserve">Competitive Landscape Analysis</w:t>
      </w:r>
    </w:p>
    <w:p w:rsidR="00000000" w:rsidDel="00000000" w:rsidP="00000000" w:rsidRDefault="00000000" w:rsidRPr="00000000" w14:paraId="0000002E">
      <w:pPr>
        <w:spacing w:after="0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Cluster Focus: PHP Development Frameworks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Laravel vs. Symfony: Comparison of key metrics including user base, documentation, and community support.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Competitor 1 (Laravel): Strengths include extensive ecosystem and user friendly architecture.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Competitor 2 (Symfony): Notable for robust enterprise level solutions but faces challenges in search volume compared to Laravel.</w:t>
      </w:r>
    </w:p>
    <w:p w:rsidR="00000000" w:rsidDel="00000000" w:rsidP="00000000" w:rsidRDefault="00000000" w:rsidRPr="00000000" w14:paraId="00000032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Cluster Focus: PHP Boilerplate Projects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PHP Boilerplate Solutions: Evaluation based on ease of integration, scalability, and community support.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Competitor 1 (Laravel Boilerplate): Known for seamless integration with Laravel ecosystem yet lacking in comprehensive documentation.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Competitor 2 (Simple PHP Boilerplate): Offers simplicity and free access but limited scalability features.</w:t>
      </w:r>
    </w:p>
    <w:p w:rsidR="00000000" w:rsidDel="00000000" w:rsidP="00000000" w:rsidRDefault="00000000" w:rsidRPr="00000000" w14:paraId="00000037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Comic Sans MS" w:cs="Comic Sans MS" w:eastAsia="Comic Sans MS" w:hAnsi="Comic Sans MS"/>
          <w:sz w:val="28"/>
          <w:szCs w:val="28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u w:val="single"/>
          <w:rtl w:val="0"/>
        </w:rPr>
        <w:t xml:space="preserve">Conclusion and Recommendations</w:t>
      </w:r>
    </w:p>
    <w:p w:rsidR="00000000" w:rsidDel="00000000" w:rsidP="00000000" w:rsidRDefault="00000000" w:rsidRPr="00000000" w14:paraId="00000039">
      <w:pPr>
        <w:spacing w:after="0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3A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Key Insights: Identified strategic clusters and target keywords critical for SEO success.</w:t>
      </w:r>
    </w:p>
    <w:p w:rsidR="00000000" w:rsidDel="00000000" w:rsidP="00000000" w:rsidRDefault="00000000" w:rsidRPr="00000000" w14:paraId="0000003B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Content Strategy: Designed to attract and engage our target audience effectively.</w:t>
      </w:r>
    </w:p>
    <w:p w:rsidR="00000000" w:rsidDel="00000000" w:rsidP="00000000" w:rsidRDefault="00000000" w:rsidRPr="00000000" w14:paraId="0000003C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Recommendations</w:t>
      </w:r>
    </w:p>
    <w:p w:rsidR="00000000" w:rsidDel="00000000" w:rsidP="00000000" w:rsidRDefault="00000000" w:rsidRPr="00000000" w14:paraId="0000003E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Optimization: Continuously optimize content for emerging keywords and trends.</w:t>
      </w:r>
    </w:p>
    <w:p w:rsidR="00000000" w:rsidDel="00000000" w:rsidP="00000000" w:rsidRDefault="00000000" w:rsidRPr="00000000" w14:paraId="0000003F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Monitoring: Regularly monitor competitor strategies and adjust SEO tactics </w:t>
      </w:r>
      <w:sdt>
        <w:sdtPr>
          <w:tag w:val="goog_rdk_8"/>
        </w:sdtPr>
        <w:sdtContent>
          <w:commentRangeStart w:id="3"/>
        </w:sdtContent>
      </w:sdt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accordingly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comment w:author="Boluwatife Adesola" w:id="3" w:date="2024-07-13T19:52:05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Suggestion: Add a limitation heading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limitations were from the Google Keyword Planner giving us just ranges for traffic and Growth column not giving actual growth values</w:t>
      </w:r>
    </w:p>
  </w:comment>
  <w:comment w:author="Boluwatife Adesola" w:id="2" w:date="2024-07-13T19:55:43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suggestion: There can be a short note on this</w:t>
      </w:r>
    </w:p>
  </w:comment>
  <w:comment w:author="Boluwatife Adesola" w:id="0" w:date="2024-07-13T19:59:04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suggestion: add a data sources heading and explain how we did our data gathering</w:t>
      </w:r>
    </w:p>
  </w:comment>
  <w:comment w:author="Boluwatife Adesola" w:id="1" w:date="2024-07-13T19:48:36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Suggestion: create a new heading for tools and add the extensions we used as well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15:commentEx w15:paraId="00000041" w15:done="0"/>
  <w15:commentEx w15:paraId="00000042" w15:done="0"/>
  <w15:commentEx w15:paraId="00000043" w15:done="0"/>
  <w15:commentEx w15:paraId="0000004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omic Sans MS"/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A638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A638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A638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A638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A638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A638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A638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A638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A638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A638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A638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A638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A638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A6388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A6388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A6388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A6388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A6388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A638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A638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4A638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A638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A638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4A6388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4A6388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A6388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A638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A6388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A6388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MM+G5XurbEW0qemMbkm6Bcm9GA==">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2024-07-13T18:32:00Z</dcterms:created>
  <dc:creator>Rukeme Agaren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2024-07-13T18:48:41Z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28fd9bdd-7ce1-435f-9b43-12081c74d454</vt:lpwstr>
  </property>
  <property fmtid="{D5CDD505-2E9C-101B-9397-08002B2CF9AE}" pid="7" name="MSIP_Label_defa4170-0d19-0005-0004-bc88714345d2_ActionId">
    <vt:lpwstr>3452ec88-aae4-4552-8f73-845ba81f70ef</vt:lpwstr>
  </property>
  <property fmtid="{D5CDD505-2E9C-101B-9397-08002B2CF9AE}" pid="8" name="MSIP_Label_defa4170-0d19-0005-0004-bc88714345d2_ContentBits">
    <vt:lpwstr>0</vt:lpwstr>
  </property>
</Properties>
</file>